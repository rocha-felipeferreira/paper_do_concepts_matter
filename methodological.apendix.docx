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94775" w14:textId="77777777" w:rsidR="00186E85" w:rsidRDefault="00785FD5">
      <w:pPr>
        <w:jc w:val="center"/>
        <w:rPr>
          <w:rFonts w:ascii="Times New Roman" w:hAnsi="Times New Roman"/>
          <w:sz w:val="28"/>
          <w:szCs w:val="28"/>
          <w:lang w:val="en-US"/>
        </w:rPr>
      </w:pPr>
      <w:r>
        <w:rPr>
          <w:rFonts w:ascii="Times New Roman" w:hAnsi="Times New Roman"/>
          <w:b/>
          <w:bCs/>
          <w:sz w:val="28"/>
          <w:szCs w:val="28"/>
          <w:lang w:val="en-US"/>
        </w:rPr>
        <w:t>Methodological Appendix</w:t>
      </w:r>
    </w:p>
    <w:p w14:paraId="64B72553" w14:textId="77777777" w:rsidR="00186E85" w:rsidRDefault="00186E85">
      <w:pPr>
        <w:spacing w:line="360" w:lineRule="auto"/>
        <w:jc w:val="center"/>
        <w:rPr>
          <w:rFonts w:ascii="Times New Roman" w:hAnsi="Times New Roman"/>
          <w:sz w:val="28"/>
          <w:szCs w:val="28"/>
          <w:lang w:val="en-US"/>
        </w:rPr>
      </w:pPr>
    </w:p>
    <w:p w14:paraId="611FC87A" w14:textId="190DBFE2" w:rsidR="00186E85" w:rsidRPr="0043149C" w:rsidRDefault="00785FD5">
      <w:pPr>
        <w:spacing w:line="360" w:lineRule="auto"/>
        <w:jc w:val="both"/>
        <w:rPr>
          <w:lang w:val="en-US"/>
        </w:rPr>
      </w:pPr>
      <w:bookmarkStart w:id="0" w:name="__DdeLink__55_262654406"/>
      <w:bookmarkEnd w:id="0"/>
      <w:r>
        <w:rPr>
          <w:rFonts w:ascii="Times New Roman" w:hAnsi="Times New Roman"/>
          <w:lang w:val="en-US"/>
        </w:rPr>
        <w:tab/>
        <w:t xml:space="preserve">This document complements the methodological part of the paper “Do Concepts Matter? Latin America and South America in Brazilian Foreign Policymakers”. </w:t>
      </w:r>
      <w:r w:rsidR="00A1607C">
        <w:rPr>
          <w:rFonts w:ascii="Times New Roman" w:hAnsi="Times New Roman"/>
          <w:lang w:val="en-US"/>
        </w:rPr>
        <w:t xml:space="preserve">In this appendix </w:t>
      </w:r>
      <w:r>
        <w:rPr>
          <w:rFonts w:ascii="Times New Roman" w:hAnsi="Times New Roman"/>
          <w:lang w:val="en-US"/>
        </w:rPr>
        <w:t xml:space="preserve">we </w:t>
      </w:r>
      <w:r w:rsidR="00A1607C">
        <w:rPr>
          <w:rFonts w:ascii="Times New Roman" w:hAnsi="Times New Roman"/>
          <w:lang w:val="en-US"/>
        </w:rPr>
        <w:t>address gaps in the analysis</w:t>
      </w:r>
      <w:r>
        <w:rPr>
          <w:rFonts w:ascii="Times New Roman" w:hAnsi="Times New Roman"/>
          <w:lang w:val="en-US"/>
        </w:rPr>
        <w:t xml:space="preserve"> as well as </w:t>
      </w:r>
      <w:r w:rsidR="00A1607C">
        <w:rPr>
          <w:rFonts w:ascii="Times New Roman" w:hAnsi="Times New Roman"/>
          <w:lang w:val="en-US"/>
        </w:rPr>
        <w:t xml:space="preserve">expand </w:t>
      </w:r>
      <w:r>
        <w:rPr>
          <w:rFonts w:ascii="Times New Roman" w:hAnsi="Times New Roman"/>
          <w:lang w:val="en-US"/>
        </w:rPr>
        <w:t>discussions</w:t>
      </w:r>
      <w:r w:rsidR="003D151A">
        <w:rPr>
          <w:rFonts w:ascii="Times New Roman" w:hAnsi="Times New Roman"/>
          <w:lang w:val="en-US"/>
        </w:rPr>
        <w:t xml:space="preserve"> that</w:t>
      </w:r>
      <w:r>
        <w:rPr>
          <w:rFonts w:ascii="Times New Roman" w:hAnsi="Times New Roman"/>
          <w:lang w:val="en-US"/>
        </w:rPr>
        <w:t xml:space="preserve"> </w:t>
      </w:r>
      <w:r w:rsidR="00A1607C">
        <w:rPr>
          <w:rFonts w:ascii="Times New Roman" w:hAnsi="Times New Roman"/>
          <w:lang w:val="en-US"/>
        </w:rPr>
        <w:t xml:space="preserve">had to be </w:t>
      </w:r>
      <w:r>
        <w:rPr>
          <w:rFonts w:ascii="Times New Roman" w:hAnsi="Times New Roman"/>
          <w:lang w:val="en-US"/>
        </w:rPr>
        <w:t>summarized</w:t>
      </w:r>
      <w:r w:rsidR="00A1607C">
        <w:rPr>
          <w:rFonts w:ascii="Times New Roman" w:hAnsi="Times New Roman"/>
          <w:lang w:val="en-US"/>
        </w:rPr>
        <w:t xml:space="preserve"> in the main text</w:t>
      </w:r>
      <w:r>
        <w:rPr>
          <w:rFonts w:ascii="Times New Roman" w:hAnsi="Times New Roman"/>
          <w:lang w:val="en-US"/>
        </w:rPr>
        <w:t xml:space="preserve"> due to </w:t>
      </w:r>
      <w:r w:rsidR="00A1607C">
        <w:rPr>
          <w:rFonts w:ascii="Times New Roman" w:hAnsi="Times New Roman"/>
          <w:lang w:val="en-US"/>
        </w:rPr>
        <w:t>space constraints</w:t>
      </w:r>
      <w:r>
        <w:rPr>
          <w:rFonts w:ascii="Times New Roman" w:hAnsi="Times New Roman"/>
          <w:lang w:val="en-US"/>
        </w:rPr>
        <w:t>. The remainder of this document is organized as follows: a) Variables and operationalization</w:t>
      </w:r>
      <w:proofErr w:type="gramStart"/>
      <w:r>
        <w:rPr>
          <w:rFonts w:ascii="Times New Roman" w:hAnsi="Times New Roman"/>
          <w:lang w:val="en-US"/>
        </w:rPr>
        <w:t>;</w:t>
      </w:r>
      <w:proofErr w:type="gramEnd"/>
      <w:r>
        <w:rPr>
          <w:rFonts w:ascii="Times New Roman" w:hAnsi="Times New Roman"/>
          <w:lang w:val="en-US"/>
        </w:rPr>
        <w:t xml:space="preserve"> b) Documents and OCR.</w:t>
      </w:r>
    </w:p>
    <w:p w14:paraId="1B5ADCAB" w14:textId="77777777" w:rsidR="00186E85" w:rsidRDefault="00186E85">
      <w:pPr>
        <w:spacing w:line="360" w:lineRule="auto"/>
        <w:jc w:val="both"/>
        <w:rPr>
          <w:rFonts w:ascii="Times New Roman" w:hAnsi="Times New Roman"/>
          <w:lang w:val="en-US"/>
        </w:rPr>
      </w:pPr>
    </w:p>
    <w:p w14:paraId="07D058A0" w14:textId="3A6F8043" w:rsidR="00186E85" w:rsidRDefault="00785FD5">
      <w:pPr>
        <w:spacing w:line="360" w:lineRule="auto"/>
        <w:jc w:val="both"/>
        <w:rPr>
          <w:rFonts w:ascii="Times New Roman" w:hAnsi="Times New Roman"/>
          <w:lang w:val="en-US"/>
        </w:rPr>
      </w:pPr>
      <w:r>
        <w:rPr>
          <w:rFonts w:ascii="Times New Roman" w:hAnsi="Times New Roman"/>
          <w:b/>
          <w:bCs/>
          <w:sz w:val="28"/>
          <w:szCs w:val="28"/>
          <w:lang w:val="en-US"/>
        </w:rPr>
        <w:t>1.</w:t>
      </w:r>
      <w:r>
        <w:rPr>
          <w:rFonts w:ascii="Times New Roman" w:hAnsi="Times New Roman"/>
          <w:b/>
          <w:bCs/>
          <w:lang w:val="en-US"/>
        </w:rPr>
        <w:t xml:space="preserve"> </w:t>
      </w:r>
      <w:r>
        <w:rPr>
          <w:rFonts w:ascii="Times New Roman" w:hAnsi="Times New Roman"/>
          <w:b/>
          <w:bCs/>
          <w:sz w:val="28"/>
          <w:szCs w:val="28"/>
          <w:lang w:val="en-US"/>
        </w:rPr>
        <w:t>Variables and operationalization</w:t>
      </w:r>
    </w:p>
    <w:p w14:paraId="5EE4B70F" w14:textId="77777777" w:rsidR="00186E85" w:rsidRDefault="00186E85">
      <w:pPr>
        <w:spacing w:line="360" w:lineRule="auto"/>
        <w:jc w:val="both"/>
        <w:rPr>
          <w:rFonts w:ascii="Times New Roman" w:hAnsi="Times New Roman"/>
          <w:b/>
          <w:bCs/>
          <w:lang w:val="en-US"/>
        </w:rPr>
      </w:pPr>
    </w:p>
    <w:p w14:paraId="074F987D" w14:textId="62985B56" w:rsidR="00186E85" w:rsidRDefault="00785FD5">
      <w:pPr>
        <w:spacing w:line="360" w:lineRule="auto"/>
        <w:jc w:val="both"/>
        <w:rPr>
          <w:rFonts w:ascii="Times New Roman" w:hAnsi="Times New Roman"/>
          <w:lang w:val="en-US"/>
        </w:rPr>
      </w:pPr>
      <w:r>
        <w:rPr>
          <w:rFonts w:ascii="Times New Roman" w:hAnsi="Times New Roman"/>
          <w:b/>
          <w:bCs/>
          <w:lang w:val="en-US"/>
        </w:rPr>
        <w:tab/>
      </w:r>
      <w:r>
        <w:rPr>
          <w:rFonts w:ascii="Times New Roman" w:hAnsi="Times New Roman"/>
          <w:lang w:val="en-US"/>
        </w:rPr>
        <w:t xml:space="preserve">In order to operationalize the variables related to the concepts of Latin America and South America, we have opted to employ a simple, direct, and parsimonious collection of </w:t>
      </w:r>
      <w:r w:rsidR="00A1607C">
        <w:rPr>
          <w:rFonts w:ascii="Times New Roman" w:hAnsi="Times New Roman"/>
          <w:lang w:val="en-US"/>
        </w:rPr>
        <w:t>terms</w:t>
      </w:r>
      <w:r>
        <w:rPr>
          <w:rFonts w:ascii="Times New Roman" w:hAnsi="Times New Roman"/>
          <w:lang w:val="en-US"/>
        </w:rPr>
        <w:t xml:space="preserve">. In this regard, in the case of future replications, please, use the following scheme: </w:t>
      </w:r>
    </w:p>
    <w:p w14:paraId="1399A551" w14:textId="77777777" w:rsidR="00186E85" w:rsidRDefault="00186E85">
      <w:pPr>
        <w:spacing w:line="360" w:lineRule="auto"/>
        <w:jc w:val="both"/>
        <w:rPr>
          <w:rFonts w:ascii="Times New Roman" w:hAnsi="Times New Roman"/>
          <w:lang w:val="en-US"/>
        </w:rPr>
      </w:pPr>
    </w:p>
    <w:tbl>
      <w:tblPr>
        <w:tblW w:w="7827" w:type="dxa"/>
        <w:jc w:val="center"/>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000" w:firstRow="0" w:lastRow="0" w:firstColumn="0" w:lastColumn="0" w:noHBand="0" w:noVBand="0"/>
      </w:tblPr>
      <w:tblGrid>
        <w:gridCol w:w="2153"/>
        <w:gridCol w:w="5674"/>
      </w:tblGrid>
      <w:tr w:rsidR="00186E85" w14:paraId="2E6541C7" w14:textId="77777777">
        <w:trPr>
          <w:jc w:val="center"/>
        </w:trPr>
        <w:tc>
          <w:tcPr>
            <w:tcW w:w="2153" w:type="dxa"/>
            <w:tcBorders>
              <w:top w:val="single" w:sz="2" w:space="0" w:color="000001"/>
              <w:left w:val="single" w:sz="2" w:space="0" w:color="000001"/>
              <w:bottom w:val="single" w:sz="2" w:space="0" w:color="000001"/>
            </w:tcBorders>
            <w:shd w:val="clear" w:color="auto" w:fill="auto"/>
            <w:tcMar>
              <w:left w:w="12" w:type="dxa"/>
            </w:tcMar>
          </w:tcPr>
          <w:p w14:paraId="0867C6DB" w14:textId="77777777" w:rsidR="00186E85" w:rsidRDefault="00785FD5">
            <w:pPr>
              <w:pStyle w:val="Contedodatabela"/>
              <w:jc w:val="center"/>
              <w:rPr>
                <w:rFonts w:ascii="Times New Roman" w:hAnsi="Times New Roman"/>
                <w:b/>
                <w:bCs/>
                <w:sz w:val="20"/>
                <w:szCs w:val="20"/>
              </w:rPr>
            </w:pPr>
            <w:proofErr w:type="spellStart"/>
            <w:r>
              <w:rPr>
                <w:rFonts w:ascii="Times New Roman" w:hAnsi="Times New Roman"/>
                <w:b/>
                <w:bCs/>
                <w:sz w:val="20"/>
                <w:szCs w:val="20"/>
              </w:rPr>
              <w:t>Concept</w:t>
            </w:r>
            <w:proofErr w:type="spellEnd"/>
          </w:p>
        </w:tc>
        <w:tc>
          <w:tcPr>
            <w:tcW w:w="5673"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10447C67" w14:textId="06282893" w:rsidR="00186E85" w:rsidRDefault="00A1607C">
            <w:pPr>
              <w:pStyle w:val="Contedodatabela"/>
              <w:jc w:val="center"/>
              <w:rPr>
                <w:rFonts w:ascii="Times New Roman" w:hAnsi="Times New Roman"/>
                <w:b/>
                <w:bCs/>
                <w:sz w:val="20"/>
                <w:szCs w:val="20"/>
              </w:rPr>
            </w:pPr>
            <w:proofErr w:type="spellStart"/>
            <w:r>
              <w:rPr>
                <w:rFonts w:ascii="Times New Roman" w:hAnsi="Times New Roman"/>
                <w:b/>
                <w:bCs/>
                <w:sz w:val="20"/>
                <w:szCs w:val="20"/>
              </w:rPr>
              <w:t>Terms</w:t>
            </w:r>
            <w:proofErr w:type="spellEnd"/>
          </w:p>
        </w:tc>
      </w:tr>
      <w:tr w:rsidR="00186E85" w14:paraId="6CA8013E" w14:textId="77777777">
        <w:trPr>
          <w:jc w:val="center"/>
        </w:trPr>
        <w:tc>
          <w:tcPr>
            <w:tcW w:w="2153" w:type="dxa"/>
            <w:tcBorders>
              <w:top w:val="single" w:sz="2" w:space="0" w:color="000001"/>
              <w:left w:val="single" w:sz="2" w:space="0" w:color="000001"/>
              <w:bottom w:val="single" w:sz="2" w:space="0" w:color="000001"/>
            </w:tcBorders>
            <w:shd w:val="clear" w:color="auto" w:fill="auto"/>
            <w:tcMar>
              <w:left w:w="12" w:type="dxa"/>
            </w:tcMar>
          </w:tcPr>
          <w:p w14:paraId="7D993845"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 xml:space="preserve">South </w:t>
            </w:r>
            <w:proofErr w:type="spellStart"/>
            <w:r>
              <w:rPr>
                <w:rFonts w:ascii="Times New Roman" w:hAnsi="Times New Roman"/>
                <w:sz w:val="20"/>
                <w:szCs w:val="20"/>
              </w:rPr>
              <w:t>America</w:t>
            </w:r>
            <w:proofErr w:type="spellEnd"/>
          </w:p>
        </w:tc>
        <w:tc>
          <w:tcPr>
            <w:tcW w:w="5673"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7A10AC1E" w14:textId="77777777" w:rsidR="00186E85" w:rsidRDefault="00785FD5">
            <w:pPr>
              <w:jc w:val="both"/>
              <w:rPr>
                <w:rFonts w:ascii="Times New Roman" w:hAnsi="Times New Roman"/>
                <w:sz w:val="20"/>
                <w:szCs w:val="20"/>
              </w:rPr>
            </w:pPr>
            <w:r>
              <w:rPr>
                <w:rFonts w:ascii="Times New Roman" w:hAnsi="Times New Roman"/>
                <w:sz w:val="20"/>
                <w:szCs w:val="20"/>
                <w:lang w:val="es-AR"/>
              </w:rPr>
              <w:t>"América do Sul" OR "South American" OR "Amérique du Sud" OR "América del Sur" OR "sul-americano" OR "sul-americanos" OR "sul-americana" OR "sul-americanas" OR "south american" OR "south americans" OR "sudamericano" OR "sudamericanos" OR "sudamericana" OR "sudamericanas"</w:t>
            </w:r>
          </w:p>
        </w:tc>
      </w:tr>
      <w:tr w:rsidR="00186E85" w14:paraId="5CCA6D7F" w14:textId="77777777">
        <w:trPr>
          <w:jc w:val="center"/>
        </w:trPr>
        <w:tc>
          <w:tcPr>
            <w:tcW w:w="2153" w:type="dxa"/>
            <w:tcBorders>
              <w:top w:val="single" w:sz="2" w:space="0" w:color="000001"/>
              <w:left w:val="single" w:sz="2" w:space="0" w:color="000001"/>
              <w:bottom w:val="single" w:sz="2" w:space="0" w:color="000001"/>
            </w:tcBorders>
            <w:shd w:val="clear" w:color="auto" w:fill="auto"/>
            <w:tcMar>
              <w:left w:w="12" w:type="dxa"/>
            </w:tcMar>
          </w:tcPr>
          <w:p w14:paraId="04449B97" w14:textId="77777777" w:rsidR="00186E85" w:rsidRDefault="00785FD5">
            <w:pPr>
              <w:pStyle w:val="Contedodatabela"/>
              <w:jc w:val="center"/>
              <w:rPr>
                <w:rFonts w:ascii="Times New Roman" w:hAnsi="Times New Roman"/>
                <w:sz w:val="20"/>
                <w:szCs w:val="20"/>
              </w:rPr>
            </w:pPr>
            <w:proofErr w:type="spellStart"/>
            <w:r>
              <w:rPr>
                <w:rFonts w:ascii="Times New Roman" w:hAnsi="Times New Roman"/>
                <w:sz w:val="20"/>
                <w:szCs w:val="20"/>
              </w:rPr>
              <w:t>Latin</w:t>
            </w:r>
            <w:proofErr w:type="spellEnd"/>
            <w:r>
              <w:rPr>
                <w:rFonts w:ascii="Times New Roman" w:hAnsi="Times New Roman"/>
                <w:sz w:val="20"/>
                <w:szCs w:val="20"/>
              </w:rPr>
              <w:t xml:space="preserve"> </w:t>
            </w:r>
            <w:proofErr w:type="spellStart"/>
            <w:r>
              <w:rPr>
                <w:rFonts w:ascii="Times New Roman" w:hAnsi="Times New Roman"/>
                <w:sz w:val="20"/>
                <w:szCs w:val="20"/>
              </w:rPr>
              <w:t>America</w:t>
            </w:r>
            <w:proofErr w:type="spellEnd"/>
          </w:p>
        </w:tc>
        <w:tc>
          <w:tcPr>
            <w:tcW w:w="5673"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5711B144" w14:textId="77777777" w:rsidR="00186E85" w:rsidRDefault="00785FD5">
            <w:pPr>
              <w:jc w:val="both"/>
              <w:rPr>
                <w:rFonts w:ascii="Times New Roman" w:hAnsi="Times New Roman"/>
                <w:sz w:val="20"/>
                <w:szCs w:val="20"/>
              </w:rPr>
            </w:pPr>
            <w:r>
              <w:rPr>
                <w:rFonts w:ascii="Times New Roman" w:hAnsi="Times New Roman"/>
                <w:sz w:val="20"/>
                <w:szCs w:val="20"/>
                <w:lang w:val="es-AR"/>
              </w:rPr>
              <w:t>"América Latina"  OR "Latin America" OR "Amérique Latine"  OR "latino-americano" OR "latino-americanos" OR "latino-americana" OR "latino-americanas" OR "latin american" OR "latinoamericano" OR "latinoamericanos" OR "latinoamericana" OR "latinoamericanas"</w:t>
            </w:r>
          </w:p>
        </w:tc>
      </w:tr>
    </w:tbl>
    <w:p w14:paraId="5CD77B46" w14:textId="77777777" w:rsidR="00186E85" w:rsidRDefault="00785FD5">
      <w:pPr>
        <w:spacing w:line="360" w:lineRule="auto"/>
        <w:jc w:val="both"/>
        <w:rPr>
          <w:rFonts w:ascii="Times New Roman" w:hAnsi="Times New Roman"/>
        </w:rPr>
      </w:pPr>
      <w:r>
        <w:rPr>
          <w:rFonts w:ascii="Times New Roman" w:hAnsi="Times New Roman"/>
        </w:rPr>
        <w:t xml:space="preserve"> </w:t>
      </w:r>
    </w:p>
    <w:p w14:paraId="51A119F9" w14:textId="6372B8ED" w:rsidR="00186E85" w:rsidRDefault="00785FD5">
      <w:pPr>
        <w:spacing w:line="360" w:lineRule="auto"/>
        <w:jc w:val="both"/>
        <w:rPr>
          <w:rFonts w:ascii="Times New Roman" w:hAnsi="Times New Roman"/>
          <w:lang w:val="en-US"/>
        </w:rPr>
      </w:pPr>
      <w:r>
        <w:rPr>
          <w:rFonts w:ascii="Times New Roman" w:hAnsi="Times New Roman"/>
        </w:rPr>
        <w:tab/>
      </w:r>
      <w:r>
        <w:rPr>
          <w:rFonts w:ascii="Times New Roman" w:hAnsi="Times New Roman"/>
          <w:lang w:val="en-US"/>
        </w:rPr>
        <w:t xml:space="preserve">As can be seen, the </w:t>
      </w:r>
      <w:r w:rsidR="008F45A6">
        <w:rPr>
          <w:rFonts w:ascii="Times New Roman" w:hAnsi="Times New Roman"/>
          <w:lang w:val="en-US"/>
        </w:rPr>
        <w:t xml:space="preserve">terms </w:t>
      </w:r>
      <w:r>
        <w:rPr>
          <w:rFonts w:ascii="Times New Roman" w:hAnsi="Times New Roman"/>
          <w:lang w:val="en-US"/>
        </w:rPr>
        <w:t xml:space="preserve">convey the idea of both concepts in singular and plural, as well as in Portuguese, Spanish, English, and French. They all are between </w:t>
      </w:r>
      <w:r w:rsidR="008F45A6">
        <w:rPr>
          <w:rFonts w:ascii="Times New Roman" w:hAnsi="Times New Roman"/>
          <w:lang w:val="en-US"/>
        </w:rPr>
        <w:t>quotation marks</w:t>
      </w:r>
      <w:r>
        <w:rPr>
          <w:rFonts w:ascii="Times New Roman" w:hAnsi="Times New Roman"/>
          <w:lang w:val="en-US"/>
        </w:rPr>
        <w:t xml:space="preserve"> </w:t>
      </w:r>
      <w:r w:rsidR="008F45A6">
        <w:rPr>
          <w:rFonts w:ascii="Times New Roman" w:hAnsi="Times New Roman"/>
          <w:lang w:val="en-US"/>
        </w:rPr>
        <w:t xml:space="preserve">as </w:t>
      </w:r>
      <w:r>
        <w:rPr>
          <w:rFonts w:ascii="Times New Roman" w:hAnsi="Times New Roman"/>
          <w:lang w:val="en-US"/>
        </w:rPr>
        <w:t xml:space="preserve">required by the software used in order to count the exact expressions. </w:t>
      </w:r>
      <w:r w:rsidR="00356C0E">
        <w:rPr>
          <w:rFonts w:ascii="Times New Roman" w:hAnsi="Times New Roman"/>
          <w:lang w:val="en-US"/>
        </w:rPr>
        <w:t>Moreover</w:t>
      </w:r>
      <w:r>
        <w:rPr>
          <w:rFonts w:ascii="Times New Roman" w:hAnsi="Times New Roman"/>
          <w:lang w:val="en-US"/>
        </w:rPr>
        <w:t xml:space="preserve">, we have used the logical Boolean operator OR because we wanted to account </w:t>
      </w:r>
      <w:r w:rsidR="00356C0E">
        <w:rPr>
          <w:rFonts w:ascii="Times New Roman" w:hAnsi="Times New Roman"/>
          <w:lang w:val="en-US"/>
        </w:rPr>
        <w:t xml:space="preserve">for </w:t>
      </w:r>
      <w:r>
        <w:rPr>
          <w:rFonts w:ascii="Times New Roman" w:hAnsi="Times New Roman"/>
          <w:lang w:val="en-US"/>
        </w:rPr>
        <w:t xml:space="preserve">all values related to the concepts. </w:t>
      </w:r>
    </w:p>
    <w:p w14:paraId="2C6E54BA" w14:textId="77777777" w:rsidR="00186E85" w:rsidRDefault="00186E85">
      <w:pPr>
        <w:spacing w:line="360" w:lineRule="auto"/>
        <w:jc w:val="both"/>
        <w:rPr>
          <w:rFonts w:ascii="Times New Roman" w:hAnsi="Times New Roman"/>
          <w:lang w:val="en-US"/>
        </w:rPr>
      </w:pPr>
    </w:p>
    <w:p w14:paraId="1FB5334C" w14:textId="77777777" w:rsidR="00186E85" w:rsidRDefault="00785FD5">
      <w:pPr>
        <w:spacing w:line="360" w:lineRule="auto"/>
        <w:jc w:val="both"/>
        <w:rPr>
          <w:sz w:val="28"/>
          <w:szCs w:val="28"/>
          <w:lang w:val="en-US"/>
        </w:rPr>
      </w:pPr>
      <w:r>
        <w:rPr>
          <w:rFonts w:ascii="Times New Roman" w:hAnsi="Times New Roman"/>
          <w:b/>
          <w:bCs/>
          <w:sz w:val="28"/>
          <w:szCs w:val="28"/>
          <w:lang w:val="en-US"/>
        </w:rPr>
        <w:t>2. Documents and OCR</w:t>
      </w:r>
    </w:p>
    <w:p w14:paraId="057DA847" w14:textId="77777777" w:rsidR="00186E85" w:rsidRDefault="00186E85">
      <w:pPr>
        <w:spacing w:line="360" w:lineRule="auto"/>
        <w:jc w:val="both"/>
        <w:rPr>
          <w:rFonts w:ascii="Times New Roman" w:hAnsi="Times New Roman"/>
          <w:b/>
          <w:bCs/>
          <w:lang w:val="en-US"/>
        </w:rPr>
      </w:pPr>
    </w:p>
    <w:p w14:paraId="40AD7213" w14:textId="71903D1B" w:rsidR="00186E85" w:rsidRDefault="00785FD5">
      <w:pPr>
        <w:spacing w:line="360" w:lineRule="auto"/>
        <w:jc w:val="both"/>
        <w:rPr>
          <w:rFonts w:ascii="Times New Roman" w:hAnsi="Times New Roman"/>
          <w:lang w:val="en-US"/>
        </w:rPr>
      </w:pPr>
      <w:r>
        <w:rPr>
          <w:rFonts w:ascii="Times New Roman" w:hAnsi="Times New Roman"/>
          <w:b/>
          <w:bCs/>
          <w:lang w:val="en-US"/>
        </w:rPr>
        <w:tab/>
      </w:r>
      <w:r>
        <w:rPr>
          <w:rFonts w:ascii="Times New Roman" w:hAnsi="Times New Roman"/>
          <w:lang w:val="en-US"/>
        </w:rPr>
        <w:t xml:space="preserve">All documents were available in pdf format and have been converted to txt in order to make queries. However, not all of them were editable. We have overcome this obstacle by using </w:t>
      </w:r>
      <w:r w:rsidR="00356C0E">
        <w:rPr>
          <w:rFonts w:ascii="Times New Roman" w:hAnsi="Times New Roman"/>
          <w:lang w:val="en-US"/>
        </w:rPr>
        <w:t>the</w:t>
      </w:r>
      <w:r>
        <w:rPr>
          <w:rFonts w:ascii="Times New Roman" w:hAnsi="Times New Roman"/>
          <w:lang w:val="en-US"/>
        </w:rPr>
        <w:t xml:space="preserve"> technology Optical Character Recognition (OCR). We need to report this due to the fact that</w:t>
      </w:r>
      <w:ins w:id="1" w:author="Content  Editor" w:date="2017-08-21T10:41:00Z">
        <w:r w:rsidR="0043149C">
          <w:rPr>
            <w:rFonts w:ascii="Times New Roman" w:hAnsi="Times New Roman"/>
            <w:lang w:val="en-US"/>
          </w:rPr>
          <w:t xml:space="preserve"> </w:t>
        </w:r>
      </w:ins>
      <w:bookmarkStart w:id="2" w:name="_GoBack"/>
      <w:bookmarkEnd w:id="2"/>
      <w:r>
        <w:rPr>
          <w:rFonts w:ascii="Times New Roman" w:hAnsi="Times New Roman"/>
          <w:lang w:val="en-US"/>
        </w:rPr>
        <w:lastRenderedPageBreak/>
        <w:t>there are still plenty of misinterpretations of alphanumeric characters for non-English languages. That is also the reason why we have included all txt files together with the data frame and its codebook.</w:t>
      </w:r>
      <w:r w:rsidR="00B8097C">
        <w:rPr>
          <w:rFonts w:ascii="Times New Roman" w:hAnsi="Times New Roman"/>
          <w:lang w:val="en-US"/>
        </w:rPr>
        <w:t xml:space="preserve"> T</w:t>
      </w:r>
      <w:r>
        <w:rPr>
          <w:rFonts w:ascii="Times New Roman" w:hAnsi="Times New Roman"/>
          <w:lang w:val="en-US"/>
        </w:rPr>
        <w:t xml:space="preserve">he following chart </w:t>
      </w:r>
      <w:r w:rsidR="008F45A6">
        <w:rPr>
          <w:rFonts w:ascii="Times New Roman" w:hAnsi="Times New Roman"/>
          <w:lang w:val="en-US"/>
        </w:rPr>
        <w:t xml:space="preserve">lists </w:t>
      </w:r>
      <w:r>
        <w:rPr>
          <w:rFonts w:ascii="Times New Roman" w:hAnsi="Times New Roman"/>
          <w:lang w:val="en-US"/>
        </w:rPr>
        <w:t xml:space="preserve">the documents converted to OCR before they were converted to txt. </w:t>
      </w:r>
    </w:p>
    <w:p w14:paraId="58FE2B47" w14:textId="77777777" w:rsidR="00186E85" w:rsidRDefault="00186E85">
      <w:pPr>
        <w:spacing w:line="360" w:lineRule="auto"/>
        <w:jc w:val="both"/>
        <w:rPr>
          <w:rFonts w:ascii="Times New Roman" w:hAnsi="Times New Roman"/>
          <w:lang w:val="en-US"/>
        </w:rPr>
      </w:pPr>
    </w:p>
    <w:tbl>
      <w:tblPr>
        <w:tblW w:w="3980" w:type="dxa"/>
        <w:jc w:val="center"/>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000" w:firstRow="0" w:lastRow="0" w:firstColumn="0" w:lastColumn="0" w:noHBand="0" w:noVBand="0"/>
      </w:tblPr>
      <w:tblGrid>
        <w:gridCol w:w="2509"/>
        <w:gridCol w:w="1471"/>
      </w:tblGrid>
      <w:tr w:rsidR="00186E85" w14:paraId="51FD6D66"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29CF1D9C" w14:textId="77777777" w:rsidR="00186E85" w:rsidRDefault="00785FD5">
            <w:pPr>
              <w:pStyle w:val="Contedodatabela"/>
              <w:jc w:val="center"/>
              <w:rPr>
                <w:rFonts w:ascii="Times New Roman" w:hAnsi="Times New Roman"/>
                <w:b/>
                <w:bCs/>
                <w:sz w:val="20"/>
                <w:szCs w:val="20"/>
              </w:rPr>
            </w:pPr>
            <w:r>
              <w:rPr>
                <w:rFonts w:ascii="Times New Roman" w:hAnsi="Times New Roman"/>
                <w:b/>
                <w:bCs/>
                <w:sz w:val="20"/>
                <w:szCs w:val="20"/>
              </w:rPr>
              <w:t>DOCUMENT</w:t>
            </w:r>
          </w:p>
          <w:p w14:paraId="09AFA2D9" w14:textId="77777777" w:rsidR="00186E85" w:rsidRDefault="00785FD5">
            <w:pPr>
              <w:pStyle w:val="Contedodatabela"/>
              <w:jc w:val="center"/>
              <w:rPr>
                <w:rFonts w:ascii="Times New Roman" w:hAnsi="Times New Roman"/>
                <w:b/>
                <w:bCs/>
                <w:sz w:val="20"/>
                <w:szCs w:val="20"/>
              </w:rPr>
            </w:pPr>
            <w:r>
              <w:rPr>
                <w:rFonts w:ascii="Times New Roman" w:hAnsi="Times New Roman"/>
                <w:b/>
                <w:bCs/>
                <w:sz w:val="20"/>
                <w:szCs w:val="20"/>
              </w:rPr>
              <w:t>(PDF → OCR → TXT)</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320702A6" w14:textId="77777777" w:rsidR="00186E85" w:rsidRDefault="00785FD5">
            <w:pPr>
              <w:pStyle w:val="Contedodatabela"/>
              <w:jc w:val="center"/>
              <w:rPr>
                <w:rFonts w:ascii="Times New Roman" w:hAnsi="Times New Roman"/>
                <w:b/>
                <w:bCs/>
                <w:sz w:val="20"/>
                <w:szCs w:val="20"/>
              </w:rPr>
            </w:pPr>
            <w:r>
              <w:rPr>
                <w:rFonts w:ascii="Times New Roman" w:hAnsi="Times New Roman"/>
                <w:b/>
                <w:bCs/>
                <w:sz w:val="20"/>
                <w:szCs w:val="20"/>
              </w:rPr>
              <w:t>N OF SPEECHES</w:t>
            </w:r>
          </w:p>
        </w:tc>
      </w:tr>
      <w:tr w:rsidR="00186E85" w14:paraId="40883614"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025ACCC2"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1997.2</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706DD4C3"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27</w:t>
            </w:r>
          </w:p>
        </w:tc>
      </w:tr>
      <w:tr w:rsidR="00186E85" w14:paraId="56964848"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448F63C6"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1998.1</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4BF379D9"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33</w:t>
            </w:r>
          </w:p>
        </w:tc>
      </w:tr>
      <w:tr w:rsidR="00186E85" w14:paraId="09EF9F25"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5E5FD2D0"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1998.2</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1D275B8B"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31</w:t>
            </w:r>
          </w:p>
        </w:tc>
      </w:tr>
      <w:tr w:rsidR="00186E85" w14:paraId="3886DC91"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48B8F208"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1999.1</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7A2A0175"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22</w:t>
            </w:r>
          </w:p>
        </w:tc>
      </w:tr>
      <w:tr w:rsidR="00186E85" w14:paraId="005C514B"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28C87248" w14:textId="77777777" w:rsidR="00186E85" w:rsidRDefault="00785FD5">
            <w:pPr>
              <w:pStyle w:val="Contedodatabela"/>
              <w:jc w:val="center"/>
              <w:rPr>
                <w:rFonts w:ascii="Times New Roman" w:hAnsi="Times New Roman"/>
              </w:rPr>
            </w:pPr>
            <w:r>
              <w:rPr>
                <w:rFonts w:ascii="Times New Roman" w:hAnsi="Times New Roman"/>
                <w:sz w:val="20"/>
                <w:szCs w:val="20"/>
              </w:rPr>
              <w:t>1999.2</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2CD4F233"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32</w:t>
            </w:r>
          </w:p>
        </w:tc>
      </w:tr>
      <w:tr w:rsidR="00186E85" w14:paraId="7F2E4571"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70A757A6"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2003.1</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5EDA7E5B"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54</w:t>
            </w:r>
          </w:p>
        </w:tc>
      </w:tr>
      <w:tr w:rsidR="00186E85" w14:paraId="520CE0FC" w14:textId="77777777">
        <w:trPr>
          <w:jc w:val="center"/>
        </w:trPr>
        <w:tc>
          <w:tcPr>
            <w:tcW w:w="2508" w:type="dxa"/>
            <w:tcBorders>
              <w:top w:val="single" w:sz="2" w:space="0" w:color="000001"/>
              <w:left w:val="single" w:sz="2" w:space="0" w:color="000001"/>
              <w:bottom w:val="single" w:sz="2" w:space="0" w:color="000001"/>
            </w:tcBorders>
            <w:shd w:val="clear" w:color="auto" w:fill="auto"/>
            <w:tcMar>
              <w:left w:w="12" w:type="dxa"/>
            </w:tcMar>
          </w:tcPr>
          <w:p w14:paraId="2D2AFED5"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2003.2</w:t>
            </w:r>
          </w:p>
        </w:tc>
        <w:tc>
          <w:tcPr>
            <w:tcW w:w="147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14:paraId="657EF1BE" w14:textId="77777777" w:rsidR="00186E85" w:rsidRDefault="00785FD5">
            <w:pPr>
              <w:pStyle w:val="Contedodatabela"/>
              <w:jc w:val="center"/>
              <w:rPr>
                <w:rFonts w:ascii="Times New Roman" w:hAnsi="Times New Roman"/>
                <w:sz w:val="20"/>
                <w:szCs w:val="20"/>
              </w:rPr>
            </w:pPr>
            <w:r>
              <w:rPr>
                <w:rFonts w:ascii="Times New Roman" w:hAnsi="Times New Roman"/>
                <w:sz w:val="20"/>
                <w:szCs w:val="20"/>
              </w:rPr>
              <w:t>222</w:t>
            </w:r>
          </w:p>
        </w:tc>
      </w:tr>
    </w:tbl>
    <w:p w14:paraId="53201104" w14:textId="77777777" w:rsidR="00186E85" w:rsidRDefault="00186E85">
      <w:pPr>
        <w:spacing w:line="360" w:lineRule="auto"/>
        <w:jc w:val="center"/>
        <w:rPr>
          <w:rFonts w:ascii="Times New Roman" w:hAnsi="Times New Roman"/>
          <w:b/>
          <w:bCs/>
          <w:sz w:val="28"/>
          <w:szCs w:val="28"/>
          <w:lang w:val="en-US"/>
        </w:rPr>
      </w:pPr>
    </w:p>
    <w:sectPr w:rsidR="00186E85">
      <w:pgSz w:w="12240" w:h="15840"/>
      <w:pgMar w:top="1701" w:right="1134" w:bottom="1134" w:left="1701" w:header="0" w:footer="0" w:gutter="0"/>
      <w:cols w:space="720"/>
      <w:formProt w:val="0"/>
      <w:docGrid w:linePitch="326" w:charSpace="-614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39AEC2" w15:done="0"/>
  <w15:commentEx w15:paraId="26570EF5" w15:paraIdParent="1039AEC2" w15:done="0"/>
  <w15:commentEx w15:paraId="0FF1F5F6" w15:done="0"/>
  <w15:commentEx w15:paraId="7C26CB00" w15:paraIdParent="0FF1F5F6" w15:done="0"/>
  <w15:commentEx w15:paraId="3E22D436" w15:paraIdParent="0FF1F5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39AEC2" w16cid:durableId="1D42752C"/>
  <w16cid:commentId w16cid:paraId="26570EF5" w16cid:durableId="1D427648"/>
  <w16cid:commentId w16cid:paraId="0FF1F5F6" w16cid:durableId="1D42752D"/>
  <w16cid:commentId w16cid:paraId="7C26CB00" w16cid:durableId="1D42766D"/>
  <w16cid:commentId w16cid:paraId="3E22D436" w16cid:durableId="1D4276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Albuquerque">
    <w15:presenceInfo w15:providerId="Windows Live" w15:userId="7f51f0573eb90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09"/>
  <w:hyphenationZone w:val="425"/>
  <w:characterSpacingControl w:val="doNotCompress"/>
  <w:compat>
    <w:compatSetting w:name="compatibilityMode" w:uri="http://schemas.microsoft.com/office/word" w:val="12"/>
  </w:compat>
  <w:rsids>
    <w:rsidRoot w:val="00186E85"/>
    <w:rsid w:val="000561E7"/>
    <w:rsid w:val="00186E85"/>
    <w:rsid w:val="00356C0E"/>
    <w:rsid w:val="003D151A"/>
    <w:rsid w:val="0043149C"/>
    <w:rsid w:val="00785FD5"/>
    <w:rsid w:val="008F45A6"/>
    <w:rsid w:val="00A1607C"/>
    <w:rsid w:val="00B8097C"/>
    <w:rsid w:val="00F6586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0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pt-B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paragraph" w:customStyle="1" w:styleId="Ttulo1">
    <w:name w:val="Títu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FootnoteText">
    <w:name w:val="footnote text"/>
    <w:basedOn w:val="Normal"/>
    <w:qFormat/>
  </w:style>
  <w:style w:type="paragraph" w:customStyle="1" w:styleId="Contedodatabela">
    <w:name w:val="Conteúdo da tabela"/>
    <w:basedOn w:val="Normal"/>
    <w:qFormat/>
  </w:style>
  <w:style w:type="paragraph" w:customStyle="1" w:styleId="Textoprformatado">
    <w:name w:val="Texto préformatado"/>
    <w:basedOn w:val="Normal"/>
    <w:qFormat/>
  </w:style>
  <w:style w:type="character" w:styleId="CommentReference">
    <w:name w:val="annotation reference"/>
    <w:basedOn w:val="DefaultParagraphFont"/>
    <w:uiPriority w:val="99"/>
    <w:semiHidden/>
    <w:unhideWhenUsed/>
    <w:rsid w:val="00785FD5"/>
    <w:rPr>
      <w:sz w:val="18"/>
      <w:szCs w:val="18"/>
    </w:rPr>
  </w:style>
  <w:style w:type="paragraph" w:styleId="CommentText">
    <w:name w:val="annotation text"/>
    <w:basedOn w:val="Normal"/>
    <w:link w:val="CommentTextChar"/>
    <w:uiPriority w:val="99"/>
    <w:semiHidden/>
    <w:unhideWhenUsed/>
    <w:rsid w:val="00785FD5"/>
  </w:style>
  <w:style w:type="character" w:customStyle="1" w:styleId="CommentTextChar">
    <w:name w:val="Comment Text Char"/>
    <w:basedOn w:val="DefaultParagraphFont"/>
    <w:link w:val="CommentText"/>
    <w:uiPriority w:val="99"/>
    <w:semiHidden/>
    <w:rsid w:val="00785FD5"/>
    <w:rPr>
      <w:color w:val="00000A"/>
      <w:sz w:val="24"/>
    </w:rPr>
  </w:style>
  <w:style w:type="paragraph" w:styleId="CommentSubject">
    <w:name w:val="annotation subject"/>
    <w:basedOn w:val="CommentText"/>
    <w:next w:val="CommentText"/>
    <w:link w:val="CommentSubjectChar"/>
    <w:uiPriority w:val="99"/>
    <w:semiHidden/>
    <w:unhideWhenUsed/>
    <w:rsid w:val="00785FD5"/>
    <w:rPr>
      <w:b/>
      <w:bCs/>
      <w:sz w:val="20"/>
      <w:szCs w:val="20"/>
    </w:rPr>
  </w:style>
  <w:style w:type="character" w:customStyle="1" w:styleId="CommentSubjectChar">
    <w:name w:val="Comment Subject Char"/>
    <w:basedOn w:val="CommentTextChar"/>
    <w:link w:val="CommentSubject"/>
    <w:uiPriority w:val="99"/>
    <w:semiHidden/>
    <w:rsid w:val="00785FD5"/>
    <w:rPr>
      <w:b/>
      <w:bCs/>
      <w:color w:val="00000A"/>
      <w:sz w:val="24"/>
      <w:szCs w:val="20"/>
    </w:rPr>
  </w:style>
  <w:style w:type="paragraph" w:styleId="BalloonText">
    <w:name w:val="Balloon Text"/>
    <w:basedOn w:val="Normal"/>
    <w:link w:val="BalloonTextChar"/>
    <w:uiPriority w:val="99"/>
    <w:semiHidden/>
    <w:unhideWhenUsed/>
    <w:rsid w:val="00785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FD5"/>
    <w:rPr>
      <w:rFonts w:ascii="Lucida Grande" w:hAnsi="Lucida Grande" w:cs="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0" Type="http://schemas.microsoft.com/office/2011/relationships/people" Target="people.xml"/><Relationship Id="rId8" Type="http://schemas.microsoft.com/office/2011/relationships/commentsExtended" Target="commentsExtended.xml"/><Relationship Id="rId9" Type="http://schemas.microsoft.com/office/2016/09/relationships/commentsIds" Target="commentsIds.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2058</Characters>
  <Application>Microsoft Macintosh Word</Application>
  <DocSecurity>0</DocSecurity>
  <Lines>17</Lines>
  <Paragraphs>4</Paragraphs>
  <ScaleCrop>false</ScaleCrop>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Content  Editor</dc:creator>
  <dc:description/>
  <cp:lastModifiedBy>Content  Editor</cp:lastModifiedBy>
  <cp:revision>2</cp:revision>
  <dcterms:created xsi:type="dcterms:W3CDTF">2017-08-21T13:42:00Z</dcterms:created>
  <dcterms:modified xsi:type="dcterms:W3CDTF">2017-08-21T13:42:00Z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